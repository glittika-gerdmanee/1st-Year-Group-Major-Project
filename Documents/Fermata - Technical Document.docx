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4a86e8"/>
          <w:sz w:val="48"/>
          <w:szCs w:val="48"/>
        </w:rPr>
      </w:pPr>
      <w:r w:rsidDel="00000000" w:rsidR="00000000" w:rsidRPr="00000000">
        <w:rPr>
          <w:color w:val="4a86e8"/>
          <w:sz w:val="48"/>
          <w:szCs w:val="48"/>
          <w:rtl w:val="0"/>
        </w:rPr>
        <w:t xml:space="preserve">Fireball</w:t>
      </w:r>
    </w:p>
    <w:p w:rsidR="00000000" w:rsidDel="00000000" w:rsidP="00000000" w:rsidRDefault="00000000" w:rsidRPr="00000000" w14:paraId="00000001">
      <w:pPr>
        <w:contextualSpacing w:val="0"/>
        <w:rPr>
          <w:color w:val="4a86e8"/>
          <w:sz w:val="48"/>
          <w:szCs w:val="48"/>
        </w:rPr>
      </w:pPr>
      <w:r w:rsidDel="00000000" w:rsidR="00000000" w:rsidRPr="00000000">
        <w:rPr>
          <w:color w:val="4a86e8"/>
          <w:sz w:val="48"/>
          <w:szCs w:val="48"/>
          <w:rtl w:val="0"/>
        </w:rPr>
        <w:t xml:space="preserve">Technical Documentation</w:t>
      </w:r>
    </w:p>
    <w:p w:rsidR="00000000" w:rsidDel="00000000" w:rsidP="00000000" w:rsidRDefault="00000000" w:rsidRPr="00000000" w14:paraId="00000002">
      <w:pPr>
        <w:contextualSpacing w:val="0"/>
        <w:rPr>
          <w:sz w:val="28"/>
          <w:szCs w:val="28"/>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Written by:</w:t>
      </w:r>
    </w:p>
    <w:p w:rsidR="00000000" w:rsidDel="00000000" w:rsidP="00000000" w:rsidRDefault="00000000" w:rsidRPr="00000000" w14:paraId="00000004">
      <w:pPr>
        <w:contextualSpacing w:val="0"/>
        <w:rPr/>
      </w:pPr>
      <w:r w:rsidDel="00000000" w:rsidR="00000000" w:rsidRPr="00000000">
        <w:rPr>
          <w:rtl w:val="0"/>
        </w:rPr>
        <w:tab/>
        <w:t xml:space="preserve">Finn Perry</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Team:</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Design:</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Glittika Germandee (Nancy)</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Douglas Tilden (Richard)</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Programming:</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Finn Perry</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Art:</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Tiarna Kilmister</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Wing Him Choi</w:t>
      </w:r>
    </w:p>
    <w:p w:rsidR="00000000" w:rsidDel="00000000" w:rsidP="00000000" w:rsidRDefault="00000000" w:rsidRPr="00000000" w14:paraId="0000000F">
      <w:pPr>
        <w:ind w:left="0" w:firstLine="0"/>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contextualSpacing w:val="0"/>
        <w:rPr>
          <w:sz w:val="28"/>
          <w:szCs w:val="28"/>
        </w:rPr>
      </w:pPr>
      <w:r w:rsidDel="00000000" w:rsidR="00000000" w:rsidRPr="00000000">
        <w:rPr>
          <w:color w:val="4a86e8"/>
          <w:sz w:val="48"/>
          <w:szCs w:val="48"/>
          <w:rtl w:val="0"/>
        </w:rPr>
        <w:t xml:space="preserve">Table Of Contents</w:t>
      </w:r>
      <w:r w:rsidDel="00000000" w:rsidR="00000000" w:rsidRPr="00000000">
        <w:rPr>
          <w:rtl w:val="0"/>
        </w:rPr>
      </w:r>
    </w:p>
    <w:p w:rsidR="00000000" w:rsidDel="00000000" w:rsidP="00000000" w:rsidRDefault="00000000" w:rsidRPr="00000000" w14:paraId="00000011">
      <w:pPr>
        <w:ind w:left="0" w:firstLine="0"/>
        <w:contextualSpacing w:val="0"/>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contextualSpacing w:val="0"/>
            <w:rPr>
              <w:sz w:val="24"/>
              <w:szCs w:val="24"/>
            </w:rPr>
          </w:pPr>
          <w:r w:rsidDel="00000000" w:rsidR="00000000" w:rsidRPr="00000000">
            <w:fldChar w:fldCharType="begin"/>
            <w:instrText xml:space="preserve"> TOC \h \u \z </w:instrText>
            <w:fldChar w:fldCharType="separate"/>
          </w:r>
          <w:hyperlink w:anchor="_rd4u6olxsw3z">
            <w:r w:rsidDel="00000000" w:rsidR="00000000" w:rsidRPr="00000000">
              <w:rPr>
                <w:b w:val="1"/>
                <w:sz w:val="24"/>
                <w:szCs w:val="24"/>
                <w:rtl w:val="0"/>
              </w:rPr>
              <w:t xml:space="preserve">Game Overview</w:t>
            </w:r>
          </w:hyperlink>
          <w:r w:rsidDel="00000000" w:rsidR="00000000" w:rsidRPr="00000000">
            <w:rPr>
              <w:b w:val="1"/>
              <w:sz w:val="24"/>
              <w:szCs w:val="24"/>
              <w:rtl w:val="0"/>
            </w:rPr>
            <w:tab/>
          </w:r>
          <w:r w:rsidDel="00000000" w:rsidR="00000000" w:rsidRPr="00000000">
            <w:fldChar w:fldCharType="begin"/>
            <w:instrText xml:space="preserve"> PAGEREF _rd4u6olxsw3z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sz w:val="24"/>
              <w:szCs w:val="24"/>
            </w:rPr>
          </w:pPr>
          <w:hyperlink w:anchor="_k6p3v29cqxgk">
            <w:r w:rsidDel="00000000" w:rsidR="00000000" w:rsidRPr="00000000">
              <w:rPr>
                <w:sz w:val="24"/>
                <w:szCs w:val="24"/>
                <w:rtl w:val="0"/>
              </w:rPr>
              <w:t xml:space="preserve">Basic Overview:</w:t>
            </w:r>
          </w:hyperlink>
          <w:r w:rsidDel="00000000" w:rsidR="00000000" w:rsidRPr="00000000">
            <w:rPr>
              <w:sz w:val="24"/>
              <w:szCs w:val="24"/>
              <w:rtl w:val="0"/>
            </w:rPr>
            <w:tab/>
          </w:r>
          <w:r w:rsidDel="00000000" w:rsidR="00000000" w:rsidRPr="00000000">
            <w:fldChar w:fldCharType="begin"/>
            <w:instrText xml:space="preserve"> PAGEREF _k6p3v29cqxgk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sz w:val="24"/>
              <w:szCs w:val="24"/>
            </w:rPr>
          </w:pPr>
          <w:hyperlink w:anchor="_offgwfgrhexi">
            <w:r w:rsidDel="00000000" w:rsidR="00000000" w:rsidRPr="00000000">
              <w:rPr>
                <w:sz w:val="24"/>
                <w:szCs w:val="24"/>
                <w:rtl w:val="0"/>
              </w:rPr>
              <w:t xml:space="preserve">Genre/Theme:</w:t>
            </w:r>
          </w:hyperlink>
          <w:r w:rsidDel="00000000" w:rsidR="00000000" w:rsidRPr="00000000">
            <w:rPr>
              <w:sz w:val="24"/>
              <w:szCs w:val="24"/>
              <w:rtl w:val="0"/>
            </w:rPr>
            <w:tab/>
          </w:r>
          <w:r w:rsidDel="00000000" w:rsidR="00000000" w:rsidRPr="00000000">
            <w:fldChar w:fldCharType="begin"/>
            <w:instrText xml:space="preserve"> PAGEREF _offgwfgrhexi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contextualSpacing w:val="0"/>
            <w:rPr>
              <w:sz w:val="24"/>
              <w:szCs w:val="24"/>
            </w:rPr>
          </w:pPr>
          <w:hyperlink w:anchor="_i6491cdztshm">
            <w:r w:rsidDel="00000000" w:rsidR="00000000" w:rsidRPr="00000000">
              <w:rPr>
                <w:sz w:val="24"/>
                <w:szCs w:val="24"/>
                <w:rtl w:val="0"/>
              </w:rPr>
              <w:t xml:space="preserve">Overview Of Play:</w:t>
            </w:r>
          </w:hyperlink>
          <w:r w:rsidDel="00000000" w:rsidR="00000000" w:rsidRPr="00000000">
            <w:rPr>
              <w:sz w:val="24"/>
              <w:szCs w:val="24"/>
              <w:rtl w:val="0"/>
            </w:rPr>
            <w:tab/>
          </w:r>
          <w:r w:rsidDel="00000000" w:rsidR="00000000" w:rsidRPr="00000000">
            <w:fldChar w:fldCharType="begin"/>
            <w:instrText xml:space="preserve"> PAGEREF _i6491cdztshm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contextualSpacing w:val="0"/>
            <w:rPr>
              <w:sz w:val="24"/>
              <w:szCs w:val="24"/>
            </w:rPr>
          </w:pPr>
          <w:hyperlink w:anchor="_rsh5f3300yh6">
            <w:r w:rsidDel="00000000" w:rsidR="00000000" w:rsidRPr="00000000">
              <w:rPr>
                <w:sz w:val="24"/>
                <w:szCs w:val="24"/>
                <w:rtl w:val="0"/>
              </w:rPr>
              <w:t xml:space="preserve">Overview Of Key Mechanics:</w:t>
            </w:r>
          </w:hyperlink>
          <w:r w:rsidDel="00000000" w:rsidR="00000000" w:rsidRPr="00000000">
            <w:rPr>
              <w:sz w:val="24"/>
              <w:szCs w:val="24"/>
              <w:rtl w:val="0"/>
            </w:rPr>
            <w:tab/>
          </w:r>
          <w:r w:rsidDel="00000000" w:rsidR="00000000" w:rsidRPr="00000000">
            <w:fldChar w:fldCharType="begin"/>
            <w:instrText xml:space="preserve"> PAGEREF _rsh5f3300yh6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contextualSpacing w:val="0"/>
            <w:rPr>
              <w:sz w:val="24"/>
              <w:szCs w:val="24"/>
            </w:rPr>
          </w:pPr>
          <w:hyperlink w:anchor="_63vgnmong017">
            <w:r w:rsidDel="00000000" w:rsidR="00000000" w:rsidRPr="00000000">
              <w:rPr>
                <w:sz w:val="24"/>
                <w:szCs w:val="24"/>
                <w:rtl w:val="0"/>
              </w:rPr>
              <w:t xml:space="preserve">Overview Of Camera And Controls:</w:t>
            </w:r>
          </w:hyperlink>
          <w:r w:rsidDel="00000000" w:rsidR="00000000" w:rsidRPr="00000000">
            <w:rPr>
              <w:sz w:val="24"/>
              <w:szCs w:val="24"/>
              <w:rtl w:val="0"/>
            </w:rPr>
            <w:tab/>
          </w:r>
          <w:r w:rsidDel="00000000" w:rsidR="00000000" w:rsidRPr="00000000">
            <w:fldChar w:fldCharType="begin"/>
            <w:instrText xml:space="preserve"> PAGEREF _63vgnmong017 \h </w:instrText>
            <w:fldChar w:fldCharType="separate"/>
          </w:r>
          <w:r w:rsidDel="00000000" w:rsidR="00000000" w:rsidRPr="00000000">
            <w:rPr>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contextualSpacing w:val="0"/>
            <w:rPr>
              <w:sz w:val="24"/>
              <w:szCs w:val="24"/>
            </w:rPr>
          </w:pPr>
          <w:hyperlink w:anchor="_iaua3vlu12tc">
            <w:r w:rsidDel="00000000" w:rsidR="00000000" w:rsidRPr="00000000">
              <w:rPr>
                <w:b w:val="1"/>
                <w:sz w:val="24"/>
                <w:szCs w:val="24"/>
                <w:rtl w:val="0"/>
              </w:rPr>
              <w:t xml:space="preserve">Development Environment</w:t>
            </w:r>
          </w:hyperlink>
          <w:r w:rsidDel="00000000" w:rsidR="00000000" w:rsidRPr="00000000">
            <w:rPr>
              <w:b w:val="1"/>
              <w:sz w:val="24"/>
              <w:szCs w:val="24"/>
              <w:rtl w:val="0"/>
            </w:rPr>
            <w:tab/>
          </w:r>
          <w:r w:rsidDel="00000000" w:rsidR="00000000" w:rsidRPr="00000000">
            <w:fldChar w:fldCharType="begin"/>
            <w:instrText xml:space="preserve"> PAGEREF _iaua3vlu12tc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sz w:val="24"/>
              <w:szCs w:val="24"/>
            </w:rPr>
          </w:pPr>
          <w:hyperlink w:anchor="_txlseyk9x46c">
            <w:r w:rsidDel="00000000" w:rsidR="00000000" w:rsidRPr="00000000">
              <w:rPr>
                <w:sz w:val="24"/>
                <w:szCs w:val="24"/>
                <w:rtl w:val="0"/>
              </w:rPr>
              <w:t xml:space="preserve">Engine:</w:t>
            </w:r>
          </w:hyperlink>
          <w:r w:rsidDel="00000000" w:rsidR="00000000" w:rsidRPr="00000000">
            <w:rPr>
              <w:sz w:val="24"/>
              <w:szCs w:val="24"/>
              <w:rtl w:val="0"/>
            </w:rPr>
            <w:tab/>
          </w:r>
          <w:r w:rsidDel="00000000" w:rsidR="00000000" w:rsidRPr="00000000">
            <w:fldChar w:fldCharType="begin"/>
            <w:instrText xml:space="preserve"> PAGEREF _txlseyk9x46c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sz w:val="24"/>
              <w:szCs w:val="24"/>
            </w:rPr>
          </w:pPr>
          <w:hyperlink w:anchor="_pvwek2tcbkp8">
            <w:r w:rsidDel="00000000" w:rsidR="00000000" w:rsidRPr="00000000">
              <w:rPr>
                <w:sz w:val="24"/>
                <w:szCs w:val="24"/>
                <w:rtl w:val="0"/>
              </w:rPr>
              <w:t xml:space="preserve">Target Platform:</w:t>
            </w:r>
          </w:hyperlink>
          <w:r w:rsidDel="00000000" w:rsidR="00000000" w:rsidRPr="00000000">
            <w:rPr>
              <w:sz w:val="24"/>
              <w:szCs w:val="24"/>
              <w:rtl w:val="0"/>
            </w:rPr>
            <w:tab/>
          </w:r>
          <w:r w:rsidDel="00000000" w:rsidR="00000000" w:rsidRPr="00000000">
            <w:fldChar w:fldCharType="begin"/>
            <w:instrText xml:space="preserve"> PAGEREF _pvwek2tcbkp8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sz w:val="24"/>
              <w:szCs w:val="24"/>
            </w:rPr>
          </w:pPr>
          <w:hyperlink w:anchor="_4eocr5c8gy05">
            <w:r w:rsidDel="00000000" w:rsidR="00000000" w:rsidRPr="00000000">
              <w:rPr>
                <w:sz w:val="24"/>
                <w:szCs w:val="24"/>
                <w:rtl w:val="0"/>
              </w:rPr>
              <w:t xml:space="preserve">Source Control:</w:t>
            </w:r>
          </w:hyperlink>
          <w:r w:rsidDel="00000000" w:rsidR="00000000" w:rsidRPr="00000000">
            <w:rPr>
              <w:sz w:val="24"/>
              <w:szCs w:val="24"/>
              <w:rtl w:val="0"/>
            </w:rPr>
            <w:tab/>
          </w:r>
          <w:r w:rsidDel="00000000" w:rsidR="00000000" w:rsidRPr="00000000">
            <w:fldChar w:fldCharType="begin"/>
            <w:instrText xml:space="preserve"> PAGEREF _4eocr5c8gy05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sz w:val="24"/>
              <w:szCs w:val="24"/>
            </w:rPr>
          </w:pPr>
          <w:hyperlink w:anchor="_aopifog9fmsp">
            <w:r w:rsidDel="00000000" w:rsidR="00000000" w:rsidRPr="00000000">
              <w:rPr>
                <w:sz w:val="24"/>
                <w:szCs w:val="24"/>
                <w:rtl w:val="0"/>
              </w:rPr>
              <w:t xml:space="preserve">Asset Implementation:</w:t>
            </w:r>
          </w:hyperlink>
          <w:r w:rsidDel="00000000" w:rsidR="00000000" w:rsidRPr="00000000">
            <w:rPr>
              <w:sz w:val="24"/>
              <w:szCs w:val="24"/>
              <w:rtl w:val="0"/>
            </w:rPr>
            <w:tab/>
          </w:r>
          <w:r w:rsidDel="00000000" w:rsidR="00000000" w:rsidRPr="00000000">
            <w:fldChar w:fldCharType="begin"/>
            <w:instrText xml:space="preserve"> PAGEREF _aopifog9fmsp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sz w:val="24"/>
              <w:szCs w:val="24"/>
            </w:rPr>
          </w:pPr>
          <w:hyperlink w:anchor="_gi9swwmknafs">
            <w:r w:rsidDel="00000000" w:rsidR="00000000" w:rsidRPr="00000000">
              <w:rPr>
                <w:b w:val="1"/>
                <w:sz w:val="24"/>
                <w:szCs w:val="24"/>
                <w:rtl w:val="0"/>
              </w:rPr>
              <w:t xml:space="preserve">Software Requirements</w:t>
            </w:r>
          </w:hyperlink>
          <w:r w:rsidDel="00000000" w:rsidR="00000000" w:rsidRPr="00000000">
            <w:rPr>
              <w:b w:val="1"/>
              <w:sz w:val="24"/>
              <w:szCs w:val="24"/>
              <w:rtl w:val="0"/>
            </w:rPr>
            <w:tab/>
          </w:r>
          <w:r w:rsidDel="00000000" w:rsidR="00000000" w:rsidRPr="00000000">
            <w:fldChar w:fldCharType="begin"/>
            <w:instrText xml:space="preserve"> PAGEREF _gi9swwmknafs \h </w:instrText>
            <w:fldChar w:fldCharType="separate"/>
          </w:r>
          <w:r w:rsidDel="00000000" w:rsidR="00000000" w:rsidRPr="00000000">
            <w:rPr>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sz w:val="24"/>
              <w:szCs w:val="24"/>
            </w:rPr>
          </w:pPr>
          <w:hyperlink w:anchor="_qkf02qcsl397">
            <w:r w:rsidDel="00000000" w:rsidR="00000000" w:rsidRPr="00000000">
              <w:rPr>
                <w:sz w:val="24"/>
                <w:szCs w:val="24"/>
                <w:rtl w:val="0"/>
              </w:rPr>
              <w:t xml:space="preserve">Unity3d:</w:t>
            </w:r>
          </w:hyperlink>
          <w:r w:rsidDel="00000000" w:rsidR="00000000" w:rsidRPr="00000000">
            <w:rPr>
              <w:sz w:val="24"/>
              <w:szCs w:val="24"/>
              <w:rtl w:val="0"/>
            </w:rPr>
            <w:tab/>
          </w:r>
          <w:r w:rsidDel="00000000" w:rsidR="00000000" w:rsidRPr="00000000">
            <w:fldChar w:fldCharType="begin"/>
            <w:instrText xml:space="preserve"> PAGEREF _qkf02qcsl397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sz w:val="24"/>
              <w:szCs w:val="24"/>
            </w:rPr>
          </w:pPr>
          <w:hyperlink w:anchor="_ykm7kdn5r8et">
            <w:r w:rsidDel="00000000" w:rsidR="00000000" w:rsidRPr="00000000">
              <w:rPr>
                <w:sz w:val="24"/>
                <w:szCs w:val="24"/>
                <w:rtl w:val="0"/>
              </w:rPr>
              <w:t xml:space="preserve">Visual Studio:</w:t>
            </w:r>
          </w:hyperlink>
          <w:r w:rsidDel="00000000" w:rsidR="00000000" w:rsidRPr="00000000">
            <w:rPr>
              <w:sz w:val="24"/>
              <w:szCs w:val="24"/>
              <w:rtl w:val="0"/>
            </w:rPr>
            <w:tab/>
          </w:r>
          <w:r w:rsidDel="00000000" w:rsidR="00000000" w:rsidRPr="00000000">
            <w:fldChar w:fldCharType="begin"/>
            <w:instrText xml:space="preserve"> PAGEREF _ykm7kdn5r8et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sz w:val="24"/>
              <w:szCs w:val="24"/>
            </w:rPr>
          </w:pPr>
          <w:hyperlink w:anchor="_47fvurvje84k">
            <w:r w:rsidDel="00000000" w:rsidR="00000000" w:rsidRPr="00000000">
              <w:rPr>
                <w:sz w:val="24"/>
                <w:szCs w:val="24"/>
                <w:rtl w:val="0"/>
              </w:rPr>
              <w:t xml:space="preserve">Photoshop:</w:t>
            </w:r>
          </w:hyperlink>
          <w:r w:rsidDel="00000000" w:rsidR="00000000" w:rsidRPr="00000000">
            <w:rPr>
              <w:sz w:val="24"/>
              <w:szCs w:val="24"/>
              <w:rtl w:val="0"/>
            </w:rPr>
            <w:tab/>
          </w:r>
          <w:r w:rsidDel="00000000" w:rsidR="00000000" w:rsidRPr="00000000">
            <w:fldChar w:fldCharType="begin"/>
            <w:instrText xml:space="preserve"> PAGEREF _47fvurvje84k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sz w:val="24"/>
              <w:szCs w:val="24"/>
            </w:rPr>
          </w:pPr>
          <w:hyperlink w:anchor="_1ivzgv8iuum4">
            <w:r w:rsidDel="00000000" w:rsidR="00000000" w:rsidRPr="00000000">
              <w:rPr>
                <w:sz w:val="24"/>
                <w:szCs w:val="24"/>
                <w:rtl w:val="0"/>
              </w:rPr>
              <w:t xml:space="preserve">Maya:</w:t>
            </w:r>
          </w:hyperlink>
          <w:r w:rsidDel="00000000" w:rsidR="00000000" w:rsidRPr="00000000">
            <w:rPr>
              <w:sz w:val="24"/>
              <w:szCs w:val="24"/>
              <w:rtl w:val="0"/>
            </w:rPr>
            <w:tab/>
          </w:r>
          <w:r w:rsidDel="00000000" w:rsidR="00000000" w:rsidRPr="00000000">
            <w:fldChar w:fldCharType="begin"/>
            <w:instrText xml:space="preserve"> PAGEREF _1ivzgv8iuum4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contextualSpacing w:val="0"/>
            <w:rPr>
              <w:sz w:val="24"/>
              <w:szCs w:val="24"/>
            </w:rPr>
          </w:pPr>
          <w:hyperlink w:anchor="_wa6gjbz4z8c0">
            <w:r w:rsidDel="00000000" w:rsidR="00000000" w:rsidRPr="00000000">
              <w:rPr>
                <w:sz w:val="24"/>
                <w:szCs w:val="24"/>
                <w:rtl w:val="0"/>
              </w:rPr>
              <w:t xml:space="preserve">Zbrush:</w:t>
            </w:r>
          </w:hyperlink>
          <w:r w:rsidDel="00000000" w:rsidR="00000000" w:rsidRPr="00000000">
            <w:rPr>
              <w:sz w:val="24"/>
              <w:szCs w:val="24"/>
              <w:rtl w:val="0"/>
            </w:rPr>
            <w:tab/>
          </w:r>
          <w:r w:rsidDel="00000000" w:rsidR="00000000" w:rsidRPr="00000000">
            <w:fldChar w:fldCharType="begin"/>
            <w:instrText xml:space="preserve"> PAGEREF _wa6gjbz4z8c0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sz w:val="24"/>
              <w:szCs w:val="24"/>
            </w:rPr>
          </w:pPr>
          <w:hyperlink w:anchor="_i66qu5g7udkv">
            <w:r w:rsidDel="00000000" w:rsidR="00000000" w:rsidRPr="00000000">
              <w:rPr>
                <w:sz w:val="24"/>
                <w:szCs w:val="24"/>
                <w:rtl w:val="0"/>
              </w:rPr>
              <w:t xml:space="preserve">Substance Painter:</w:t>
            </w:r>
          </w:hyperlink>
          <w:r w:rsidDel="00000000" w:rsidR="00000000" w:rsidRPr="00000000">
            <w:rPr>
              <w:sz w:val="24"/>
              <w:szCs w:val="24"/>
              <w:rtl w:val="0"/>
            </w:rPr>
            <w:tab/>
          </w:r>
          <w:r w:rsidDel="00000000" w:rsidR="00000000" w:rsidRPr="00000000">
            <w:fldChar w:fldCharType="begin"/>
            <w:instrText xml:space="preserve"> PAGEREF _i66qu5g7udkv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sz w:val="24"/>
              <w:szCs w:val="24"/>
            </w:rPr>
          </w:pPr>
          <w:hyperlink w:anchor="_m4h1ixy9ftn9">
            <w:r w:rsidDel="00000000" w:rsidR="00000000" w:rsidRPr="00000000">
              <w:rPr>
                <w:sz w:val="24"/>
                <w:szCs w:val="24"/>
                <w:rtl w:val="0"/>
              </w:rPr>
              <w:t xml:space="preserve">Github Desktop:</w:t>
            </w:r>
          </w:hyperlink>
          <w:r w:rsidDel="00000000" w:rsidR="00000000" w:rsidRPr="00000000">
            <w:rPr>
              <w:sz w:val="24"/>
              <w:szCs w:val="24"/>
              <w:rtl w:val="0"/>
            </w:rPr>
            <w:tab/>
          </w:r>
          <w:r w:rsidDel="00000000" w:rsidR="00000000" w:rsidRPr="00000000">
            <w:fldChar w:fldCharType="begin"/>
            <w:instrText xml:space="preserve"> PAGEREF _m4h1ixy9ftn9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contextualSpacing w:val="0"/>
            <w:rPr>
              <w:sz w:val="24"/>
              <w:szCs w:val="24"/>
            </w:rPr>
          </w:pPr>
          <w:hyperlink w:anchor="_66ib47fzl3kl">
            <w:r w:rsidDel="00000000" w:rsidR="00000000" w:rsidRPr="00000000">
              <w:rPr>
                <w:b w:val="1"/>
                <w:sz w:val="24"/>
                <w:szCs w:val="24"/>
                <w:rtl w:val="0"/>
              </w:rPr>
              <w:t xml:space="preserve">Mechanics</w:t>
            </w:r>
          </w:hyperlink>
          <w:r w:rsidDel="00000000" w:rsidR="00000000" w:rsidRPr="00000000">
            <w:rPr>
              <w:b w:val="1"/>
              <w:sz w:val="24"/>
              <w:szCs w:val="24"/>
              <w:rtl w:val="0"/>
            </w:rPr>
            <w:tab/>
          </w:r>
          <w:r w:rsidDel="00000000" w:rsidR="00000000" w:rsidRPr="00000000">
            <w:fldChar w:fldCharType="begin"/>
            <w:instrText xml:space="preserve"> PAGEREF _66ib47fzl3kl \h </w:instrText>
            <w:fldChar w:fldCharType="separate"/>
          </w:r>
          <w:r w:rsidDel="00000000" w:rsidR="00000000" w:rsidRPr="00000000">
            <w:rPr>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sz w:val="24"/>
              <w:szCs w:val="24"/>
            </w:rPr>
          </w:pPr>
          <w:hyperlink w:anchor="_749qmval9in3">
            <w:r w:rsidDel="00000000" w:rsidR="00000000" w:rsidRPr="00000000">
              <w:rPr>
                <w:sz w:val="24"/>
                <w:szCs w:val="24"/>
                <w:rtl w:val="0"/>
              </w:rPr>
              <w:t xml:space="preserve">Movement:</w:t>
            </w:r>
          </w:hyperlink>
          <w:r w:rsidDel="00000000" w:rsidR="00000000" w:rsidRPr="00000000">
            <w:rPr>
              <w:sz w:val="24"/>
              <w:szCs w:val="24"/>
              <w:rtl w:val="0"/>
            </w:rPr>
            <w:tab/>
          </w:r>
          <w:r w:rsidDel="00000000" w:rsidR="00000000" w:rsidRPr="00000000">
            <w:fldChar w:fldCharType="begin"/>
            <w:instrText xml:space="preserve"> PAGEREF _749qmval9in3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contextualSpacing w:val="0"/>
            <w:rPr>
              <w:sz w:val="24"/>
              <w:szCs w:val="24"/>
            </w:rPr>
          </w:pPr>
          <w:hyperlink w:anchor="_tzs7xt85ueyq">
            <w:r w:rsidDel="00000000" w:rsidR="00000000" w:rsidRPr="00000000">
              <w:rPr>
                <w:sz w:val="24"/>
                <w:szCs w:val="24"/>
                <w:rtl w:val="0"/>
              </w:rPr>
              <w:t xml:space="preserve">Dragons:</w:t>
            </w:r>
          </w:hyperlink>
          <w:r w:rsidDel="00000000" w:rsidR="00000000" w:rsidRPr="00000000">
            <w:rPr>
              <w:sz w:val="24"/>
              <w:szCs w:val="24"/>
              <w:rtl w:val="0"/>
            </w:rPr>
            <w:tab/>
          </w:r>
          <w:r w:rsidDel="00000000" w:rsidR="00000000" w:rsidRPr="00000000">
            <w:fldChar w:fldCharType="begin"/>
            <w:instrText xml:space="preserve"> PAGEREF _tzs7xt85ueyq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contextualSpacing w:val="0"/>
            <w:rPr>
              <w:sz w:val="24"/>
              <w:szCs w:val="24"/>
            </w:rPr>
          </w:pPr>
          <w:hyperlink w:anchor="_p429mtbg859n">
            <w:r w:rsidDel="00000000" w:rsidR="00000000" w:rsidRPr="00000000">
              <w:rPr>
                <w:sz w:val="24"/>
                <w:szCs w:val="24"/>
                <w:rtl w:val="0"/>
              </w:rPr>
              <w:t xml:space="preserve">Critters:</w:t>
            </w:r>
          </w:hyperlink>
          <w:r w:rsidDel="00000000" w:rsidR="00000000" w:rsidRPr="00000000">
            <w:rPr>
              <w:sz w:val="24"/>
              <w:szCs w:val="24"/>
              <w:rtl w:val="0"/>
            </w:rPr>
            <w:tab/>
          </w:r>
          <w:r w:rsidDel="00000000" w:rsidR="00000000" w:rsidRPr="00000000">
            <w:fldChar w:fldCharType="begin"/>
            <w:instrText xml:space="preserve"> PAGEREF _p429mtbg859n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sz w:val="24"/>
              <w:szCs w:val="24"/>
            </w:rPr>
          </w:pPr>
          <w:hyperlink w:anchor="_dwts9067lvb0">
            <w:r w:rsidDel="00000000" w:rsidR="00000000" w:rsidRPr="00000000">
              <w:rPr>
                <w:sz w:val="24"/>
                <w:szCs w:val="24"/>
                <w:rtl w:val="0"/>
              </w:rPr>
              <w:t xml:space="preserve">Game Timer:</w:t>
            </w:r>
          </w:hyperlink>
          <w:r w:rsidDel="00000000" w:rsidR="00000000" w:rsidRPr="00000000">
            <w:rPr>
              <w:sz w:val="24"/>
              <w:szCs w:val="24"/>
              <w:rtl w:val="0"/>
            </w:rPr>
            <w:tab/>
          </w:r>
          <w:r w:rsidDel="00000000" w:rsidR="00000000" w:rsidRPr="00000000">
            <w:fldChar w:fldCharType="begin"/>
            <w:instrText xml:space="preserve"> PAGEREF _dwts9067lvb0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sz w:val="24"/>
              <w:szCs w:val="24"/>
            </w:rPr>
          </w:pPr>
          <w:hyperlink w:anchor="_41z3rv87mqpb">
            <w:r w:rsidDel="00000000" w:rsidR="00000000" w:rsidRPr="00000000">
              <w:rPr>
                <w:sz w:val="24"/>
                <w:szCs w:val="24"/>
                <w:rtl w:val="0"/>
              </w:rPr>
              <w:t xml:space="preserve">Points:</w:t>
            </w:r>
          </w:hyperlink>
          <w:r w:rsidDel="00000000" w:rsidR="00000000" w:rsidRPr="00000000">
            <w:rPr>
              <w:sz w:val="24"/>
              <w:szCs w:val="24"/>
              <w:rtl w:val="0"/>
            </w:rPr>
            <w:tab/>
          </w:r>
          <w:r w:rsidDel="00000000" w:rsidR="00000000" w:rsidRPr="00000000">
            <w:fldChar w:fldCharType="begin"/>
            <w:instrText xml:space="preserve"> PAGEREF _41z3rv87mqpb \h </w:instrText>
            <w:fldChar w:fldCharType="separate"/>
          </w:r>
          <w:r w:rsidDel="00000000" w:rsidR="00000000" w:rsidRPr="00000000">
            <w:rPr>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sz w:val="24"/>
              <w:szCs w:val="24"/>
            </w:rPr>
          </w:pPr>
          <w:hyperlink w:anchor="_wqav759pgai9">
            <w:r w:rsidDel="00000000" w:rsidR="00000000" w:rsidRPr="00000000">
              <w:rPr>
                <w:b w:val="1"/>
                <w:sz w:val="24"/>
                <w:szCs w:val="24"/>
                <w:rtl w:val="0"/>
              </w:rPr>
              <w:t xml:space="preserve">Coding Standard</w:t>
            </w:r>
          </w:hyperlink>
          <w:r w:rsidDel="00000000" w:rsidR="00000000" w:rsidRPr="00000000">
            <w:rPr>
              <w:b w:val="1"/>
              <w:sz w:val="24"/>
              <w:szCs w:val="24"/>
              <w:rtl w:val="0"/>
            </w:rPr>
            <w:tab/>
          </w:r>
          <w:r w:rsidDel="00000000" w:rsidR="00000000" w:rsidRPr="00000000">
            <w:fldChar w:fldCharType="begin"/>
            <w:instrText xml:space="preserve"> PAGEREF _wqav759pgai9 \h </w:instrText>
            <w:fldChar w:fldCharType="separate"/>
          </w:r>
          <w:r w:rsidDel="00000000" w:rsidR="00000000" w:rsidRPr="00000000">
            <w:rPr>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contextualSpacing w:val="0"/>
            <w:rPr>
              <w:sz w:val="24"/>
              <w:szCs w:val="24"/>
            </w:rPr>
          </w:pPr>
          <w:hyperlink w:anchor="_sz2cad2dlcsj">
            <w:r w:rsidDel="00000000" w:rsidR="00000000" w:rsidRPr="00000000">
              <w:rPr>
                <w:b w:val="1"/>
                <w:sz w:val="24"/>
                <w:szCs w:val="24"/>
                <w:rtl w:val="0"/>
              </w:rPr>
              <w:t xml:space="preserve">Player Update Flowchart</w:t>
            </w:r>
          </w:hyperlink>
          <w:r w:rsidDel="00000000" w:rsidR="00000000" w:rsidRPr="00000000">
            <w:rPr>
              <w:b w:val="1"/>
              <w:sz w:val="24"/>
              <w:szCs w:val="24"/>
              <w:rtl w:val="0"/>
            </w:rPr>
            <w:tab/>
          </w:r>
          <w:r w:rsidDel="00000000" w:rsidR="00000000" w:rsidRPr="00000000">
            <w:fldChar w:fldCharType="begin"/>
            <w:instrText xml:space="preserve"> PAGEREF _sz2cad2dlcsj \h </w:instrText>
            <w:fldChar w:fldCharType="separate"/>
          </w:r>
          <w:r w:rsidDel="00000000" w:rsidR="00000000" w:rsidRPr="00000000">
            <w:rPr>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contextualSpacing w:val="0"/>
            <w:rPr>
              <w:sz w:val="24"/>
              <w:szCs w:val="24"/>
            </w:rPr>
          </w:pPr>
          <w:hyperlink w:anchor="_5tzkr9a2gwrm">
            <w:r w:rsidDel="00000000" w:rsidR="00000000" w:rsidRPr="00000000">
              <w:rPr>
                <w:b w:val="1"/>
                <w:sz w:val="24"/>
                <w:szCs w:val="24"/>
                <w:rtl w:val="0"/>
              </w:rPr>
              <w:t xml:space="preserve">Critter Update Flowchart</w:t>
            </w:r>
          </w:hyperlink>
          <w:r w:rsidDel="00000000" w:rsidR="00000000" w:rsidRPr="00000000">
            <w:rPr>
              <w:b w:val="1"/>
              <w:sz w:val="24"/>
              <w:szCs w:val="24"/>
              <w:rtl w:val="0"/>
            </w:rPr>
            <w:tab/>
          </w:r>
          <w:r w:rsidDel="00000000" w:rsidR="00000000" w:rsidRPr="00000000">
            <w:fldChar w:fldCharType="begin"/>
            <w:instrText xml:space="preserve"> PAGEREF _5tzkr9a2gwrm \h </w:instrText>
            <w:fldChar w:fldCharType="separate"/>
          </w:r>
          <w:r w:rsidDel="00000000" w:rsidR="00000000" w:rsidRPr="00000000">
            <w:rPr>
              <w:b w:val="1"/>
              <w:sz w:val="24"/>
              <w:szCs w:val="24"/>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contextualSpacing w:val="0"/>
        <w:rPr>
          <w:sz w:val="28"/>
          <w:szCs w:val="28"/>
        </w:rPr>
      </w:pPr>
      <w:r w:rsidDel="00000000" w:rsidR="00000000" w:rsidRPr="00000000">
        <w:rPr>
          <w:rtl w:val="0"/>
        </w:rPr>
      </w:r>
    </w:p>
    <w:p w:rsidR="00000000" w:rsidDel="00000000" w:rsidP="00000000" w:rsidRDefault="00000000" w:rsidRPr="00000000" w14:paraId="0000002F">
      <w:pPr>
        <w:ind w:left="0" w:firstLine="0"/>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contextualSpacing w:val="0"/>
        <w:rPr/>
      </w:pPr>
      <w:bookmarkStart w:colFirst="0" w:colLast="0" w:name="_rd4u6olxsw3z" w:id="0"/>
      <w:bookmarkEnd w:id="0"/>
      <w:r w:rsidDel="00000000" w:rsidR="00000000" w:rsidRPr="00000000">
        <w:rPr>
          <w:rtl w:val="0"/>
        </w:rPr>
        <w:t xml:space="preserve">Game Overview</w:t>
      </w:r>
    </w:p>
    <w:p w:rsidR="00000000" w:rsidDel="00000000" w:rsidP="00000000" w:rsidRDefault="00000000" w:rsidRPr="00000000" w14:paraId="00000031">
      <w:pPr>
        <w:pStyle w:val="Heading2"/>
        <w:contextualSpacing w:val="0"/>
        <w:rPr>
          <w:color w:val="4a86e8"/>
        </w:rPr>
      </w:pPr>
      <w:bookmarkStart w:colFirst="0" w:colLast="0" w:name="_k6p3v29cqxgk" w:id="1"/>
      <w:bookmarkEnd w:id="1"/>
      <w:r w:rsidDel="00000000" w:rsidR="00000000" w:rsidRPr="00000000">
        <w:rPr>
          <w:rtl w:val="0"/>
        </w:rPr>
        <w:t xml:space="preserve">Basic Overview:</w:t>
      </w:r>
      <w:r w:rsidDel="00000000" w:rsidR="00000000" w:rsidRPr="00000000">
        <w:rPr>
          <w:rtl w:val="0"/>
        </w:rPr>
      </w:r>
    </w:p>
    <w:p w:rsidR="00000000" w:rsidDel="00000000" w:rsidP="00000000" w:rsidRDefault="00000000" w:rsidRPr="00000000" w14:paraId="00000032">
      <w:pPr>
        <w:ind w:left="720" w:firstLine="0"/>
        <w:contextualSpacing w:val="0"/>
        <w:rPr/>
      </w:pPr>
      <w:r w:rsidDel="00000000" w:rsidR="00000000" w:rsidRPr="00000000">
        <w:rPr>
          <w:rtl w:val="0"/>
        </w:rPr>
        <w:t xml:space="preserve">An arena party game for 4 players where players control baby dragons to run around and shoot fireballs at each other and at small creatures (critters).</w:t>
      </w:r>
    </w:p>
    <w:p w:rsidR="00000000" w:rsidDel="00000000" w:rsidP="00000000" w:rsidRDefault="00000000" w:rsidRPr="00000000" w14:paraId="00000033">
      <w:pPr>
        <w:pStyle w:val="Heading2"/>
        <w:contextualSpacing w:val="0"/>
        <w:rPr/>
      </w:pPr>
      <w:bookmarkStart w:colFirst="0" w:colLast="0" w:name="_offgwfgrhexi" w:id="2"/>
      <w:bookmarkEnd w:id="2"/>
      <w:r w:rsidDel="00000000" w:rsidR="00000000" w:rsidRPr="00000000">
        <w:rPr>
          <w:rtl w:val="0"/>
        </w:rPr>
        <w:t xml:space="preserve">Genre/Theme:</w:t>
      </w:r>
    </w:p>
    <w:p w:rsidR="00000000" w:rsidDel="00000000" w:rsidP="00000000" w:rsidRDefault="00000000" w:rsidRPr="00000000" w14:paraId="00000034">
      <w:pPr>
        <w:ind w:left="720" w:firstLine="0"/>
        <w:contextualSpacing w:val="0"/>
        <w:rPr/>
      </w:pPr>
      <w:r w:rsidDel="00000000" w:rsidR="00000000" w:rsidRPr="00000000">
        <w:rPr>
          <w:rtl w:val="0"/>
        </w:rPr>
        <w:t xml:space="preserve">The theme is cute, the dragons are babies that are just learning to shoot fire. The critters look cute and fluffy too.</w:t>
      </w:r>
    </w:p>
    <w:p w:rsidR="00000000" w:rsidDel="00000000" w:rsidP="00000000" w:rsidRDefault="00000000" w:rsidRPr="00000000" w14:paraId="00000035">
      <w:pPr>
        <w:pStyle w:val="Heading2"/>
        <w:contextualSpacing w:val="0"/>
        <w:rPr/>
      </w:pPr>
      <w:bookmarkStart w:colFirst="0" w:colLast="0" w:name="_i6491cdztshm" w:id="3"/>
      <w:bookmarkEnd w:id="3"/>
      <w:r w:rsidDel="00000000" w:rsidR="00000000" w:rsidRPr="00000000">
        <w:rPr>
          <w:rtl w:val="0"/>
        </w:rPr>
        <w:t xml:space="preserve">Overview Of Play:</w:t>
      </w:r>
    </w:p>
    <w:p w:rsidR="00000000" w:rsidDel="00000000" w:rsidP="00000000" w:rsidRDefault="00000000" w:rsidRPr="00000000" w14:paraId="00000036">
      <w:pPr>
        <w:ind w:left="720" w:firstLine="0"/>
        <w:contextualSpacing w:val="0"/>
        <w:rPr/>
      </w:pPr>
      <w:r w:rsidDel="00000000" w:rsidR="00000000" w:rsidRPr="00000000">
        <w:rPr>
          <w:rtl w:val="0"/>
        </w:rPr>
        <w:t xml:space="preserve">Players control their dragons with xbox controllers (or similar joysticks). The dragons can shoot fireballs at each other and at the critters to get points.</w:t>
      </w:r>
    </w:p>
    <w:p w:rsidR="00000000" w:rsidDel="00000000" w:rsidP="00000000" w:rsidRDefault="00000000" w:rsidRPr="00000000" w14:paraId="00000037">
      <w:pPr>
        <w:pStyle w:val="Heading2"/>
        <w:ind w:left="0" w:firstLine="0"/>
        <w:contextualSpacing w:val="0"/>
        <w:rPr/>
      </w:pPr>
      <w:bookmarkStart w:colFirst="0" w:colLast="0" w:name="_rsh5f3300yh6" w:id="4"/>
      <w:bookmarkEnd w:id="4"/>
      <w:r w:rsidDel="00000000" w:rsidR="00000000" w:rsidRPr="00000000">
        <w:rPr>
          <w:rtl w:val="0"/>
        </w:rPr>
        <w:t xml:space="preserve">Overview Of Key Mechanics:</w:t>
      </w:r>
    </w:p>
    <w:p w:rsidR="00000000" w:rsidDel="00000000" w:rsidP="00000000" w:rsidRDefault="00000000" w:rsidRPr="00000000" w14:paraId="00000038">
      <w:pPr>
        <w:ind w:left="720" w:firstLine="0"/>
        <w:contextualSpacing w:val="0"/>
        <w:rPr/>
      </w:pPr>
      <w:r w:rsidDel="00000000" w:rsidR="00000000" w:rsidRPr="00000000">
        <w:rPr>
          <w:rtl w:val="0"/>
        </w:rPr>
        <w:t xml:space="preserve">Players are scored with a points system, killing a dragon rewards 3 points and killing a critter rewards 1 point. When a dragon dies it becomes stunned for a few seconds. During the stun the dragon cannot move or attack. Once the stun ends the dragon has it’s full health restored so the player can continue playing.</w:t>
      </w:r>
    </w:p>
    <w:p w:rsidR="00000000" w:rsidDel="00000000" w:rsidP="00000000" w:rsidRDefault="00000000" w:rsidRPr="00000000" w14:paraId="00000039">
      <w:pPr>
        <w:ind w:left="720" w:firstLine="0"/>
        <w:contextualSpacing w:val="0"/>
        <w:rPr/>
      </w:pPr>
      <w:r w:rsidDel="00000000" w:rsidR="00000000" w:rsidRPr="00000000">
        <w:rPr>
          <w:rtl w:val="0"/>
        </w:rPr>
        <w:t xml:space="preserve">When a critter dies it has a chance to drop a random powerup. Players can pick up different power</w:t>
      </w:r>
      <w:ins w:author="Callum Arthurs" w:id="1" w:date="2018-10-18T04:45:56Z">
        <w:r w:rsidDel="00000000" w:rsidR="00000000" w:rsidRPr="00000000">
          <w:rPr>
            <w:rtl w:val="0"/>
          </w:rPr>
          <w:t xml:space="preserve">-</w:t>
        </w:r>
      </w:ins>
      <w:r w:rsidDel="00000000" w:rsidR="00000000" w:rsidRPr="00000000">
        <w:rPr>
          <w:rtl w:val="0"/>
        </w:rPr>
        <w:t xml:space="preserve">ups to receive temporary buffs. Some power</w:t>
      </w:r>
      <w:ins w:author="Callum Arthurs" w:id="2" w:date="2018-10-18T04:45:58Z">
        <w:r w:rsidDel="00000000" w:rsidR="00000000" w:rsidRPr="00000000">
          <w:rPr>
            <w:rtl w:val="0"/>
          </w:rPr>
          <w:t xml:space="preserve">-</w:t>
        </w:r>
      </w:ins>
      <w:r w:rsidDel="00000000" w:rsidR="00000000" w:rsidRPr="00000000">
        <w:rPr>
          <w:rtl w:val="0"/>
        </w:rPr>
        <w:t xml:space="preserve">ups provide a stat boost for a few seconds such as increasing movement speed. Some powerups give the dragon a single use special attack that replaces their standard fireball attack.</w:t>
      </w:r>
    </w:p>
    <w:p w:rsidR="00000000" w:rsidDel="00000000" w:rsidP="00000000" w:rsidRDefault="00000000" w:rsidRPr="00000000" w14:paraId="0000003A">
      <w:pPr>
        <w:pStyle w:val="Heading2"/>
        <w:contextualSpacing w:val="0"/>
        <w:rPr/>
      </w:pPr>
      <w:bookmarkStart w:colFirst="0" w:colLast="0" w:name="_63vgnmong017" w:id="5"/>
      <w:bookmarkEnd w:id="5"/>
      <w:r w:rsidDel="00000000" w:rsidR="00000000" w:rsidRPr="00000000">
        <w:rPr>
          <w:rtl w:val="0"/>
        </w:rPr>
        <w:t xml:space="preserve">Overview Of Camera And Controls:</w:t>
      </w:r>
    </w:p>
    <w:p w:rsidR="00000000" w:rsidDel="00000000" w:rsidP="00000000" w:rsidRDefault="00000000" w:rsidRPr="00000000" w14:paraId="0000003B">
      <w:pPr>
        <w:ind w:left="720" w:firstLine="0"/>
        <w:contextualSpacing w:val="0"/>
        <w:rPr/>
      </w:pPr>
      <w:r w:rsidDel="00000000" w:rsidR="00000000" w:rsidRPr="00000000">
        <w:rPr>
          <w:rtl w:val="0"/>
        </w:rPr>
        <w:t xml:space="preserve">The camera stays in a fixed location looking down on the arena from a slight angle.</w:t>
      </w:r>
    </w:p>
    <w:p w:rsidR="00000000" w:rsidDel="00000000" w:rsidP="00000000" w:rsidRDefault="00000000" w:rsidRPr="00000000" w14:paraId="0000003C">
      <w:pPr>
        <w:ind w:left="720" w:firstLine="0"/>
        <w:contextualSpacing w:val="0"/>
        <w:rPr/>
      </w:pPr>
      <w:r w:rsidDel="00000000" w:rsidR="00000000" w:rsidRPr="00000000">
        <w:rPr>
          <w:rtl w:val="0"/>
        </w:rPr>
        <w:t xml:space="preserve">The players control their dragons movement using the left joystick on the xbox controller, the dragon attacks when the ‘A’ key is pressed on the xbox controller.</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ind w:left="0" w:firstLine="0"/>
        <w:contextualSpacing w:val="0"/>
        <w:rPr/>
      </w:pPr>
      <w:bookmarkStart w:colFirst="0" w:colLast="0" w:name="_iaua3vlu12tc" w:id="6"/>
      <w:bookmarkEnd w:id="6"/>
      <w:r w:rsidDel="00000000" w:rsidR="00000000" w:rsidRPr="00000000">
        <w:rPr>
          <w:rtl w:val="0"/>
        </w:rPr>
        <w:t xml:space="preserve">Development Environment</w:t>
      </w:r>
    </w:p>
    <w:p w:rsidR="00000000" w:rsidDel="00000000" w:rsidP="00000000" w:rsidRDefault="00000000" w:rsidRPr="00000000" w14:paraId="0000003E">
      <w:pPr>
        <w:pStyle w:val="Heading2"/>
        <w:contextualSpacing w:val="0"/>
        <w:rPr/>
      </w:pPr>
      <w:bookmarkStart w:colFirst="0" w:colLast="0" w:name="_txlseyk9x46c" w:id="7"/>
      <w:bookmarkEnd w:id="7"/>
      <w:r w:rsidDel="00000000" w:rsidR="00000000" w:rsidRPr="00000000">
        <w:rPr>
          <w:rtl w:val="0"/>
        </w:rPr>
        <w:t xml:space="preserve">Engine:</w:t>
      </w:r>
    </w:p>
    <w:p w:rsidR="00000000" w:rsidDel="00000000" w:rsidP="00000000" w:rsidRDefault="00000000" w:rsidRPr="00000000" w14:paraId="0000003F">
      <w:pPr>
        <w:ind w:left="720" w:firstLine="0"/>
        <w:contextualSpacing w:val="0"/>
        <w:rPr/>
      </w:pPr>
      <w:r w:rsidDel="00000000" w:rsidR="00000000" w:rsidRPr="00000000">
        <w:rPr>
          <w:rtl w:val="0"/>
        </w:rPr>
        <w:t xml:space="preserve">The engine that will be used is Unity3d. Unity handles feature such as controller axis inputs and rendering, allowing more time for developing the gameplay.</w:t>
      </w:r>
    </w:p>
    <w:p w:rsidR="00000000" w:rsidDel="00000000" w:rsidP="00000000" w:rsidRDefault="00000000" w:rsidRPr="00000000" w14:paraId="00000040">
      <w:pPr>
        <w:ind w:left="720" w:firstLine="0"/>
        <w:contextualSpacing w:val="0"/>
        <w:rPr/>
      </w:pPr>
      <w:r w:rsidDel="00000000" w:rsidR="00000000" w:rsidRPr="00000000">
        <w:rPr>
          <w:rtl w:val="0"/>
        </w:rPr>
        <w:t xml:space="preserve">Unity also allows building to many platforms which will be useful if the game is ported to consoles.</w:t>
      </w:r>
    </w:p>
    <w:p w:rsidR="00000000" w:rsidDel="00000000" w:rsidP="00000000" w:rsidRDefault="00000000" w:rsidRPr="00000000" w14:paraId="00000041">
      <w:pPr>
        <w:pStyle w:val="Heading2"/>
        <w:contextualSpacing w:val="0"/>
        <w:rPr/>
      </w:pPr>
      <w:bookmarkStart w:colFirst="0" w:colLast="0" w:name="_pvwek2tcbkp8" w:id="8"/>
      <w:bookmarkEnd w:id="8"/>
      <w:r w:rsidDel="00000000" w:rsidR="00000000" w:rsidRPr="00000000">
        <w:rPr>
          <w:rtl w:val="0"/>
        </w:rPr>
        <w:t xml:space="preserve">Target Platform:</w:t>
      </w:r>
    </w:p>
    <w:p w:rsidR="00000000" w:rsidDel="00000000" w:rsidP="00000000" w:rsidRDefault="00000000" w:rsidRPr="00000000" w14:paraId="00000042">
      <w:pPr>
        <w:ind w:left="720" w:firstLine="0"/>
        <w:contextualSpacing w:val="0"/>
        <w:rPr/>
      </w:pPr>
      <w:r w:rsidDel="00000000" w:rsidR="00000000" w:rsidRPr="00000000">
        <w:rPr>
          <w:rtl w:val="0"/>
        </w:rPr>
        <w:t xml:space="preserve">The target platform is pc because developing for pc is easier to test and the team is most comfortable with developing for pc. P</w:t>
      </w:r>
      <w:ins w:author="Callum Arthurs" w:id="3" w:date="2018-10-18T04:47:07Z">
        <w:r w:rsidDel="00000000" w:rsidR="00000000" w:rsidRPr="00000000">
          <w:rPr>
            <w:rtl w:val="0"/>
          </w:rPr>
          <w:t xml:space="preserve">C</w:t>
        </w:r>
      </w:ins>
      <w:del w:author="Callum Arthurs" w:id="3" w:date="2018-10-18T04:47:07Z">
        <w:r w:rsidDel="00000000" w:rsidR="00000000" w:rsidRPr="00000000">
          <w:rPr>
            <w:rtl w:val="0"/>
          </w:rPr>
          <w:delText xml:space="preserve">c</w:delText>
        </w:r>
      </w:del>
      <w:r w:rsidDel="00000000" w:rsidR="00000000" w:rsidRPr="00000000">
        <w:rPr>
          <w:rtl w:val="0"/>
        </w:rPr>
        <w:t xml:space="preserve"> is also easier to build to as consoles require more optimisation and some systems may not be compatible with certain consoles.</w:t>
      </w:r>
    </w:p>
    <w:p w:rsidR="00000000" w:rsidDel="00000000" w:rsidP="00000000" w:rsidRDefault="00000000" w:rsidRPr="00000000" w14:paraId="00000043">
      <w:pPr>
        <w:pStyle w:val="Heading2"/>
        <w:contextualSpacing w:val="0"/>
        <w:rPr/>
      </w:pPr>
      <w:bookmarkStart w:colFirst="0" w:colLast="0" w:name="_4eocr5c8gy05" w:id="9"/>
      <w:bookmarkEnd w:id="9"/>
      <w:r w:rsidDel="00000000" w:rsidR="00000000" w:rsidRPr="00000000">
        <w:rPr>
          <w:rtl w:val="0"/>
        </w:rPr>
        <w:t xml:space="preserve">Source Control:</w:t>
      </w:r>
    </w:p>
    <w:p w:rsidR="00000000" w:rsidDel="00000000" w:rsidP="00000000" w:rsidRDefault="00000000" w:rsidRPr="00000000" w14:paraId="00000044">
      <w:pPr>
        <w:ind w:left="720" w:firstLine="0"/>
        <w:contextualSpacing w:val="0"/>
        <w:rPr/>
      </w:pPr>
      <w:r w:rsidDel="00000000" w:rsidR="00000000" w:rsidRPr="00000000">
        <w:rPr>
          <w:rtl w:val="0"/>
        </w:rPr>
        <w:t xml:space="preserve">Github will be used for source control as the Github desktop client is intuitive to use so team members who have not used source control before can start using it quicker.</w:t>
      </w:r>
    </w:p>
    <w:p w:rsidR="00000000" w:rsidDel="00000000" w:rsidP="00000000" w:rsidRDefault="00000000" w:rsidRPr="00000000" w14:paraId="00000045">
      <w:pPr>
        <w:pStyle w:val="Heading2"/>
        <w:contextualSpacing w:val="0"/>
        <w:rPr/>
      </w:pPr>
      <w:bookmarkStart w:colFirst="0" w:colLast="0" w:name="_aopifog9fmsp" w:id="10"/>
      <w:bookmarkEnd w:id="10"/>
      <w:r w:rsidDel="00000000" w:rsidR="00000000" w:rsidRPr="00000000">
        <w:rPr>
          <w:rtl w:val="0"/>
        </w:rPr>
        <w:t xml:space="preserve">Asset Implementation:</w:t>
      </w:r>
    </w:p>
    <w:p w:rsidR="00000000" w:rsidDel="00000000" w:rsidP="00000000" w:rsidRDefault="00000000" w:rsidRPr="00000000" w14:paraId="00000046">
      <w:pPr>
        <w:ind w:left="720" w:firstLine="0"/>
        <w:contextualSpacing w:val="0"/>
        <w:rPr/>
      </w:pPr>
      <w:r w:rsidDel="00000000" w:rsidR="00000000" w:rsidRPr="00000000">
        <w:rPr>
          <w:rtl w:val="0"/>
        </w:rPr>
        <w:t xml:space="preserve">New art and audio assets are placed into their respective folders and uploaded to source control. Once the asset is complete and it has been reviewed by other team members it can be imported into Unity.</w:t>
      </w:r>
    </w:p>
    <w:p w:rsidR="00000000" w:rsidDel="00000000" w:rsidP="00000000" w:rsidRDefault="00000000" w:rsidRPr="00000000" w14:paraId="00000047">
      <w:pPr>
        <w:ind w:firstLine="720"/>
        <w:contextualSpacing w:val="0"/>
        <w:rPr/>
      </w:pPr>
      <w:r w:rsidDel="00000000" w:rsidR="00000000" w:rsidRPr="00000000">
        <w:rPr>
          <w:rtl w:val="0"/>
        </w:rPr>
        <w:t xml:space="preserve">All assets are uploaded to the main source control branch.</w:t>
      </w: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ind w:left="0" w:firstLine="0"/>
        <w:contextualSpacing w:val="0"/>
        <w:rPr/>
      </w:pPr>
      <w:bookmarkStart w:colFirst="0" w:colLast="0" w:name="_gi9swwmknafs" w:id="11"/>
      <w:bookmarkEnd w:id="11"/>
      <w:r w:rsidDel="00000000" w:rsidR="00000000" w:rsidRPr="00000000">
        <w:rPr>
          <w:rtl w:val="0"/>
        </w:rPr>
        <w:t xml:space="preserve">Software Requirements</w:t>
      </w:r>
    </w:p>
    <w:p w:rsidR="00000000" w:rsidDel="00000000" w:rsidP="00000000" w:rsidRDefault="00000000" w:rsidRPr="00000000" w14:paraId="00000049">
      <w:pPr>
        <w:pStyle w:val="Heading2"/>
        <w:contextualSpacing w:val="0"/>
        <w:rPr/>
      </w:pPr>
      <w:bookmarkStart w:colFirst="0" w:colLast="0" w:name="_qkf02qcsl397" w:id="12"/>
      <w:bookmarkEnd w:id="12"/>
      <w:r w:rsidDel="00000000" w:rsidR="00000000" w:rsidRPr="00000000">
        <w:rPr>
          <w:rtl w:val="0"/>
        </w:rPr>
        <w:t xml:space="preserve">Unity3d:</w:t>
      </w:r>
    </w:p>
    <w:p w:rsidR="00000000" w:rsidDel="00000000" w:rsidP="00000000" w:rsidRDefault="00000000" w:rsidRPr="00000000" w14:paraId="0000004A">
      <w:pPr>
        <w:ind w:left="720" w:firstLine="0"/>
        <w:contextualSpacing w:val="0"/>
        <w:rPr/>
      </w:pPr>
      <w:r w:rsidDel="00000000" w:rsidR="00000000" w:rsidRPr="00000000">
        <w:rPr>
          <w:rtl w:val="0"/>
        </w:rPr>
        <w:t xml:space="preserve">The game engine that will be used is Unity because most team members are familiar with the engine and members who aren’t have experience in other similar software.</w:t>
      </w:r>
    </w:p>
    <w:p w:rsidR="00000000" w:rsidDel="00000000" w:rsidP="00000000" w:rsidRDefault="00000000" w:rsidRPr="00000000" w14:paraId="0000004B">
      <w:pPr>
        <w:pStyle w:val="Heading2"/>
        <w:contextualSpacing w:val="0"/>
        <w:rPr/>
      </w:pPr>
      <w:bookmarkStart w:colFirst="0" w:colLast="0" w:name="_ykm7kdn5r8et" w:id="13"/>
      <w:bookmarkEnd w:id="13"/>
      <w:r w:rsidDel="00000000" w:rsidR="00000000" w:rsidRPr="00000000">
        <w:rPr>
          <w:rtl w:val="0"/>
        </w:rPr>
        <w:t xml:space="preserve">Visual Studio:</w:t>
      </w:r>
    </w:p>
    <w:p w:rsidR="00000000" w:rsidDel="00000000" w:rsidP="00000000" w:rsidRDefault="00000000" w:rsidRPr="00000000" w14:paraId="0000004C">
      <w:pPr>
        <w:ind w:left="720" w:firstLine="0"/>
        <w:contextualSpacing w:val="0"/>
        <w:rPr/>
      </w:pPr>
      <w:r w:rsidDel="00000000" w:rsidR="00000000" w:rsidRPr="00000000">
        <w:rPr>
          <w:rtl w:val="0"/>
        </w:rPr>
        <w:t xml:space="preserve">Visual Studio will be used for code editing and debugging. Visual Studio will be useful because it supports breakpoints for debugging while testing the game in Unity.</w:t>
      </w:r>
    </w:p>
    <w:p w:rsidR="00000000" w:rsidDel="00000000" w:rsidP="00000000" w:rsidRDefault="00000000" w:rsidRPr="00000000" w14:paraId="0000004D">
      <w:pPr>
        <w:pStyle w:val="Heading2"/>
        <w:contextualSpacing w:val="0"/>
        <w:rPr/>
      </w:pPr>
      <w:bookmarkStart w:colFirst="0" w:colLast="0" w:name="_47fvurvje84k" w:id="14"/>
      <w:bookmarkEnd w:id="14"/>
      <w:r w:rsidDel="00000000" w:rsidR="00000000" w:rsidRPr="00000000">
        <w:rPr>
          <w:rtl w:val="0"/>
        </w:rPr>
        <w:t xml:space="preserve">Photoshop:</w:t>
      </w:r>
    </w:p>
    <w:p w:rsidR="00000000" w:rsidDel="00000000" w:rsidP="00000000" w:rsidRDefault="00000000" w:rsidRPr="00000000" w14:paraId="0000004E">
      <w:pPr>
        <w:ind w:firstLine="720"/>
        <w:contextualSpacing w:val="0"/>
        <w:rPr/>
      </w:pPr>
      <w:r w:rsidDel="00000000" w:rsidR="00000000" w:rsidRPr="00000000">
        <w:rPr>
          <w:rtl w:val="0"/>
        </w:rPr>
        <w:t xml:space="preserve">Photoshop is used by artists to create concept art, textures, UI, etc.</w:t>
      </w:r>
    </w:p>
    <w:p w:rsidR="00000000" w:rsidDel="00000000" w:rsidP="00000000" w:rsidRDefault="00000000" w:rsidRPr="00000000" w14:paraId="0000004F">
      <w:pPr>
        <w:pStyle w:val="Heading2"/>
        <w:contextualSpacing w:val="0"/>
        <w:rPr/>
      </w:pPr>
      <w:bookmarkStart w:colFirst="0" w:colLast="0" w:name="_1ivzgv8iuum4" w:id="15"/>
      <w:bookmarkEnd w:id="15"/>
      <w:r w:rsidDel="00000000" w:rsidR="00000000" w:rsidRPr="00000000">
        <w:rPr>
          <w:rtl w:val="0"/>
        </w:rPr>
        <w:t xml:space="preserve">Maya:</w:t>
      </w:r>
    </w:p>
    <w:p w:rsidR="00000000" w:rsidDel="00000000" w:rsidP="00000000" w:rsidRDefault="00000000" w:rsidRPr="00000000" w14:paraId="00000050">
      <w:pPr>
        <w:ind w:firstLine="720"/>
        <w:contextualSpacing w:val="0"/>
        <w:rPr/>
      </w:pPr>
      <w:r w:rsidDel="00000000" w:rsidR="00000000" w:rsidRPr="00000000">
        <w:rPr>
          <w:rtl w:val="0"/>
        </w:rPr>
        <w:t xml:space="preserve">Maya is used by artists to create meshes, rig models and animate models.</w:t>
      </w:r>
    </w:p>
    <w:p w:rsidR="00000000" w:rsidDel="00000000" w:rsidP="00000000" w:rsidRDefault="00000000" w:rsidRPr="00000000" w14:paraId="00000051">
      <w:pPr>
        <w:pStyle w:val="Heading2"/>
        <w:contextualSpacing w:val="0"/>
        <w:rPr/>
      </w:pPr>
      <w:bookmarkStart w:colFirst="0" w:colLast="0" w:name="_wa6gjbz4z8c0" w:id="16"/>
      <w:bookmarkEnd w:id="16"/>
      <w:r w:rsidDel="00000000" w:rsidR="00000000" w:rsidRPr="00000000">
        <w:rPr>
          <w:rtl w:val="0"/>
        </w:rPr>
        <w:t xml:space="preserve">Zbrush:</w:t>
      </w:r>
    </w:p>
    <w:p w:rsidR="00000000" w:rsidDel="00000000" w:rsidP="00000000" w:rsidRDefault="00000000" w:rsidRPr="00000000" w14:paraId="00000052">
      <w:pPr>
        <w:ind w:firstLine="720"/>
        <w:contextualSpacing w:val="0"/>
        <w:rPr/>
      </w:pPr>
      <w:r w:rsidDel="00000000" w:rsidR="00000000" w:rsidRPr="00000000">
        <w:rPr>
          <w:rtl w:val="0"/>
        </w:rPr>
        <w:t xml:space="preserve">Zbrush is used by artists for modeling organic shapes and fine detail.</w:t>
      </w:r>
    </w:p>
    <w:p w:rsidR="00000000" w:rsidDel="00000000" w:rsidP="00000000" w:rsidRDefault="00000000" w:rsidRPr="00000000" w14:paraId="00000053">
      <w:pPr>
        <w:pStyle w:val="Heading2"/>
        <w:contextualSpacing w:val="0"/>
        <w:rPr/>
      </w:pPr>
      <w:bookmarkStart w:colFirst="0" w:colLast="0" w:name="_i66qu5g7udkv" w:id="17"/>
      <w:bookmarkEnd w:id="17"/>
      <w:r w:rsidDel="00000000" w:rsidR="00000000" w:rsidRPr="00000000">
        <w:rPr>
          <w:rtl w:val="0"/>
        </w:rPr>
        <w:t xml:space="preserve">Substance Painter:</w:t>
      </w:r>
    </w:p>
    <w:p w:rsidR="00000000" w:rsidDel="00000000" w:rsidP="00000000" w:rsidRDefault="00000000" w:rsidRPr="00000000" w14:paraId="00000054">
      <w:pPr>
        <w:ind w:firstLine="720"/>
        <w:contextualSpacing w:val="0"/>
        <w:rPr/>
      </w:pPr>
      <w:r w:rsidDel="00000000" w:rsidR="00000000" w:rsidRPr="00000000">
        <w:rPr>
          <w:rtl w:val="0"/>
        </w:rPr>
        <w:t xml:space="preserve">Substance Painter is used by artists to create textures.</w:t>
      </w:r>
    </w:p>
    <w:p w:rsidR="00000000" w:rsidDel="00000000" w:rsidP="00000000" w:rsidRDefault="00000000" w:rsidRPr="00000000" w14:paraId="00000055">
      <w:pPr>
        <w:pStyle w:val="Heading2"/>
        <w:contextualSpacing w:val="0"/>
        <w:rPr/>
      </w:pPr>
      <w:bookmarkStart w:colFirst="0" w:colLast="0" w:name="_m4h1ixy9ftn9" w:id="18"/>
      <w:bookmarkEnd w:id="18"/>
      <w:r w:rsidDel="00000000" w:rsidR="00000000" w:rsidRPr="00000000">
        <w:rPr>
          <w:rtl w:val="0"/>
        </w:rPr>
        <w:t xml:space="preserve">Github Desktop:</w:t>
      </w:r>
    </w:p>
    <w:p w:rsidR="00000000" w:rsidDel="00000000" w:rsidP="00000000" w:rsidRDefault="00000000" w:rsidRPr="00000000" w14:paraId="00000056">
      <w:pPr>
        <w:ind w:firstLine="720"/>
        <w:contextualSpacing w:val="0"/>
        <w:rPr/>
      </w:pPr>
      <w:r w:rsidDel="00000000" w:rsidR="00000000" w:rsidRPr="00000000">
        <w:rPr>
          <w:rtl w:val="0"/>
        </w:rPr>
        <w:t xml:space="preserve">Github is used for source control for the whole team.</w:t>
      </w: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contextualSpacing w:val="0"/>
        <w:rPr/>
      </w:pPr>
      <w:bookmarkStart w:colFirst="0" w:colLast="0" w:name="_66ib47fzl3kl" w:id="19"/>
      <w:bookmarkEnd w:id="19"/>
      <w:r w:rsidDel="00000000" w:rsidR="00000000" w:rsidRPr="00000000">
        <w:rPr>
          <w:rtl w:val="0"/>
        </w:rPr>
        <w:t xml:space="preserve">Mechanics</w:t>
      </w:r>
    </w:p>
    <w:p w:rsidR="00000000" w:rsidDel="00000000" w:rsidP="00000000" w:rsidRDefault="00000000" w:rsidRPr="00000000" w14:paraId="00000058">
      <w:pPr>
        <w:pStyle w:val="Heading2"/>
        <w:contextualSpacing w:val="0"/>
        <w:rPr/>
      </w:pPr>
      <w:bookmarkStart w:colFirst="0" w:colLast="0" w:name="_749qmval9in3" w:id="20"/>
      <w:bookmarkEnd w:id="20"/>
      <w:r w:rsidDel="00000000" w:rsidR="00000000" w:rsidRPr="00000000">
        <w:rPr>
          <w:rtl w:val="0"/>
        </w:rPr>
        <w:t xml:space="preserve">Movement:</w:t>
      </w:r>
    </w:p>
    <w:p w:rsidR="00000000" w:rsidDel="00000000" w:rsidP="00000000" w:rsidRDefault="00000000" w:rsidRPr="00000000" w14:paraId="00000059">
      <w:pPr>
        <w:pStyle w:val="Heading3"/>
        <w:ind w:firstLine="720"/>
        <w:contextualSpacing w:val="0"/>
        <w:rPr/>
      </w:pPr>
      <w:bookmarkStart w:colFirst="0" w:colLast="0" w:name="_tzs7xt85ueyq" w:id="21"/>
      <w:bookmarkEnd w:id="21"/>
      <w:r w:rsidDel="00000000" w:rsidR="00000000" w:rsidRPr="00000000">
        <w:rPr>
          <w:rtl w:val="0"/>
        </w:rPr>
        <w:t xml:space="preserve">Dragons:</w:t>
      </w:r>
    </w:p>
    <w:p w:rsidR="00000000" w:rsidDel="00000000" w:rsidP="00000000" w:rsidRDefault="00000000" w:rsidRPr="00000000" w14:paraId="0000005A">
      <w:pPr>
        <w:contextualSpacing w:val="0"/>
        <w:rPr/>
      </w:pPr>
      <w:r w:rsidDel="00000000" w:rsidR="00000000" w:rsidRPr="00000000">
        <w:rPr>
          <w:rtl w:val="0"/>
        </w:rPr>
        <w:tab/>
        <w:tab/>
        <w:t xml:space="preserve">Dragons can move forwards/backwards/left/right in the arena.</w:t>
      </w:r>
    </w:p>
    <w:p w:rsidR="00000000" w:rsidDel="00000000" w:rsidP="00000000" w:rsidRDefault="00000000" w:rsidRPr="00000000" w14:paraId="0000005B">
      <w:pPr>
        <w:ind w:left="1440" w:firstLine="0"/>
        <w:contextualSpacing w:val="0"/>
        <w:rPr/>
      </w:pPr>
      <w:r w:rsidDel="00000000" w:rsidR="00000000" w:rsidRPr="00000000">
        <w:rPr>
          <w:rtl w:val="0"/>
        </w:rPr>
        <w:t xml:space="preserve">The arena is always flat ground to the dragon controller is always locked to the same y position to prevent entity collisions from pushing them up in the air.</w:t>
      </w:r>
    </w:p>
    <w:p w:rsidR="00000000" w:rsidDel="00000000" w:rsidP="00000000" w:rsidRDefault="00000000" w:rsidRPr="00000000" w14:paraId="0000005C">
      <w:pPr>
        <w:pStyle w:val="Heading3"/>
        <w:contextualSpacing w:val="0"/>
        <w:rPr/>
      </w:pPr>
      <w:bookmarkStart w:colFirst="0" w:colLast="0" w:name="_p429mtbg859n" w:id="22"/>
      <w:bookmarkEnd w:id="22"/>
      <w:r w:rsidDel="00000000" w:rsidR="00000000" w:rsidRPr="00000000">
        <w:rPr>
          <w:rtl w:val="0"/>
        </w:rPr>
        <w:t xml:space="preserve">Critters:</w:t>
      </w:r>
    </w:p>
    <w:p w:rsidR="00000000" w:rsidDel="00000000" w:rsidP="00000000" w:rsidRDefault="00000000" w:rsidRPr="00000000" w14:paraId="0000005D">
      <w:pPr>
        <w:ind w:left="1440" w:firstLine="0"/>
        <w:contextualSpacing w:val="0"/>
        <w:rPr/>
      </w:pPr>
      <w:r w:rsidDel="00000000" w:rsidR="00000000" w:rsidRPr="00000000">
        <w:rPr>
          <w:rtl w:val="0"/>
        </w:rPr>
        <w:t xml:space="preserve">Critters can be in an idle state or a wander state. A critter in the idle state will stay still for a period of time. Once the time is up the idle state ends. A critter in the wander state will attempt to move to a random position in the arena.</w:t>
      </w:r>
    </w:p>
    <w:p w:rsidR="00000000" w:rsidDel="00000000" w:rsidP="00000000" w:rsidRDefault="00000000" w:rsidRPr="00000000" w14:paraId="0000005E">
      <w:pPr>
        <w:ind w:left="1440" w:firstLine="0"/>
        <w:contextualSpacing w:val="0"/>
        <w:rPr/>
      </w:pPr>
      <w:r w:rsidDel="00000000" w:rsidR="00000000" w:rsidRPr="00000000">
        <w:rPr>
          <w:rtl w:val="0"/>
        </w:rPr>
        <w:t xml:space="preserve">If a critter in the wander state reaches its destination or it takes too long to reach its destination then the wander state will end.</w:t>
      </w:r>
    </w:p>
    <w:p w:rsidR="00000000" w:rsidDel="00000000" w:rsidP="00000000" w:rsidRDefault="00000000" w:rsidRPr="00000000" w14:paraId="0000005F">
      <w:pPr>
        <w:ind w:left="1440" w:firstLine="0"/>
        <w:contextualSpacing w:val="0"/>
        <w:rPr/>
      </w:pPr>
      <w:r w:rsidDel="00000000" w:rsidR="00000000" w:rsidRPr="00000000">
        <w:rPr>
          <w:rtl w:val="0"/>
        </w:rPr>
        <w:t xml:space="preserve">When a critters current state ends it randomly picks a new state. If the new state is idle then it randomises an amount of seconds to idle for. If the new state is wander then the critter will find a new random position in the arena to go to.</w:t>
      </w:r>
    </w:p>
    <w:p w:rsidR="00000000" w:rsidDel="00000000" w:rsidP="00000000" w:rsidRDefault="00000000" w:rsidRPr="00000000" w14:paraId="00000060">
      <w:pPr>
        <w:pStyle w:val="Heading2"/>
        <w:contextualSpacing w:val="0"/>
        <w:rPr/>
      </w:pPr>
      <w:bookmarkStart w:colFirst="0" w:colLast="0" w:name="_dwts9067lvb0" w:id="23"/>
      <w:bookmarkEnd w:id="23"/>
      <w:r w:rsidDel="00000000" w:rsidR="00000000" w:rsidRPr="00000000">
        <w:rPr>
          <w:rtl w:val="0"/>
        </w:rPr>
        <w:t xml:space="preserve">Game Timer:</w:t>
      </w:r>
    </w:p>
    <w:p w:rsidR="00000000" w:rsidDel="00000000" w:rsidP="00000000" w:rsidRDefault="00000000" w:rsidRPr="00000000" w14:paraId="00000061">
      <w:pPr>
        <w:ind w:left="720" w:firstLine="0"/>
        <w:contextualSpacing w:val="0"/>
        <w:rPr/>
      </w:pPr>
      <w:r w:rsidDel="00000000" w:rsidR="00000000" w:rsidRPr="00000000">
        <w:rPr>
          <w:rtl w:val="0"/>
        </w:rPr>
        <w:t xml:space="preserve">The game runs for a set amount of time, all players continue playing for the entire time (except if they get stunned for a few seconds). Once the timer reaches zero the game ends and a score screen is displayed showing how many points each player earned.</w:t>
      </w:r>
    </w:p>
    <w:p w:rsidR="00000000" w:rsidDel="00000000" w:rsidP="00000000" w:rsidRDefault="00000000" w:rsidRPr="00000000" w14:paraId="00000062">
      <w:pPr>
        <w:pStyle w:val="Heading2"/>
        <w:contextualSpacing w:val="0"/>
        <w:rPr/>
      </w:pPr>
      <w:bookmarkStart w:colFirst="0" w:colLast="0" w:name="_41z3rv87mqpb" w:id="24"/>
      <w:bookmarkEnd w:id="24"/>
      <w:r w:rsidDel="00000000" w:rsidR="00000000" w:rsidRPr="00000000">
        <w:rPr>
          <w:rtl w:val="0"/>
        </w:rPr>
        <w:t xml:space="preserve">Points:</w:t>
      </w:r>
    </w:p>
    <w:p w:rsidR="00000000" w:rsidDel="00000000" w:rsidP="00000000" w:rsidRDefault="00000000" w:rsidRPr="00000000" w14:paraId="00000063">
      <w:pPr>
        <w:ind w:left="720" w:firstLine="0"/>
        <w:contextualSpacing w:val="0"/>
        <w:rPr/>
      </w:pPr>
      <w:r w:rsidDel="00000000" w:rsidR="00000000" w:rsidRPr="00000000">
        <w:rPr>
          <w:rtl w:val="0"/>
        </w:rPr>
        <w:t xml:space="preserve">When a player kills another entity they will receive points. Killing a dragon rewards 3 points, killing a critter rewards 1 point.</w:t>
      </w:r>
    </w:p>
    <w:p w:rsidR="00000000" w:rsidDel="00000000" w:rsidP="00000000" w:rsidRDefault="00000000" w:rsidRPr="00000000" w14:paraId="00000064">
      <w:pPr>
        <w:ind w:left="720" w:firstLine="0"/>
        <w:contextualSpacing w:val="0"/>
        <w:rPr/>
      </w:pPr>
      <w:r w:rsidDel="00000000" w:rsidR="00000000" w:rsidRPr="00000000">
        <w:rPr>
          <w:rtl w:val="0"/>
        </w:rPr>
        <w:t xml:space="preserve">There is no score limit, all players continue to earn points until the game timer runs out.</w:t>
      </w: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ind w:left="0" w:firstLine="0"/>
        <w:contextualSpacing w:val="0"/>
        <w:rPr/>
      </w:pPr>
      <w:bookmarkStart w:colFirst="0" w:colLast="0" w:name="_wqav759pgai9" w:id="25"/>
      <w:bookmarkEnd w:id="25"/>
      <w:r w:rsidDel="00000000" w:rsidR="00000000" w:rsidRPr="00000000">
        <w:rPr>
          <w:rtl w:val="0"/>
        </w:rPr>
        <w:t xml:space="preserve">Coding Standard</w:t>
      </w:r>
    </w:p>
    <w:p w:rsidR="00000000" w:rsidDel="00000000" w:rsidP="00000000" w:rsidRDefault="00000000" w:rsidRPr="00000000" w14:paraId="00000066">
      <w:pPr>
        <w:contextualSpacing w:val="0"/>
        <w:rPr/>
      </w:pPr>
      <w:r w:rsidDel="00000000" w:rsidR="00000000" w:rsidRPr="00000000">
        <w:rPr/>
        <w:drawing>
          <wp:inline distB="114300" distT="114300" distL="114300" distR="114300">
            <wp:extent cx="5943600" cy="4559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contextualSpacing w:val="0"/>
        <w:rPr/>
      </w:pPr>
      <w:bookmarkStart w:colFirst="0" w:colLast="0" w:name="_sz2cad2dlcsj" w:id="26"/>
      <w:bookmarkEnd w:id="26"/>
      <w:r w:rsidDel="00000000" w:rsidR="00000000" w:rsidRPr="00000000">
        <w:rPr>
          <w:rtl w:val="0"/>
        </w:rPr>
        <w:t xml:space="preserve">Player Update Flowchart</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drawing>
          <wp:inline distB="114300" distT="114300" distL="114300" distR="114300">
            <wp:extent cx="5943600" cy="7239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239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1"/>
        <w:contextualSpacing w:val="0"/>
        <w:rPr/>
      </w:pPr>
      <w:bookmarkStart w:colFirst="0" w:colLast="0" w:name="_5tzkr9a2gwrm" w:id="27"/>
      <w:bookmarkEnd w:id="27"/>
      <w:r w:rsidDel="00000000" w:rsidR="00000000" w:rsidRPr="00000000">
        <w:rPr>
          <w:rtl w:val="0"/>
        </w:rPr>
        <w:t xml:space="preserve">Critter Update Flowchart</w:t>
      </w:r>
    </w:p>
    <w:p w:rsidR="00000000" w:rsidDel="00000000" w:rsidP="00000000" w:rsidRDefault="00000000" w:rsidRPr="00000000" w14:paraId="0000006B">
      <w:pPr>
        <w:contextualSpacing w:val="0"/>
        <w:rPr/>
      </w:pPr>
      <w:r w:rsidDel="00000000" w:rsidR="00000000" w:rsidRPr="00000000">
        <w:rPr/>
        <w:drawing>
          <wp:inline distB="114300" distT="114300" distL="114300" distR="114300">
            <wp:extent cx="5943600" cy="6197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197600"/>
                    </a:xfrm>
                    <a:prstGeom prst="rect"/>
                    <a:ln/>
                  </pic:spPr>
                </pic:pic>
              </a:graphicData>
            </a:graphic>
          </wp:inline>
        </w:drawing>
      </w:r>
      <w:r w:rsidDel="00000000" w:rsidR="00000000" w:rsidRPr="00000000">
        <w:rPr>
          <w:rtl w:val="0"/>
        </w:rPr>
      </w:r>
    </w:p>
    <w:sectPr>
      <w:headerReference r:id="rId9" w:type="first"/>
      <w:footerReference r:id="rId10" w:type="default"/>
      <w:footerReference r:id="rId11" w:type="first"/>
      <w:pgSz w:h="15840" w:w="12240"/>
      <w:pgMar w:bottom="1440" w:top="1440" w:left="1440" w:right="1440" w:header="0" w:footer="720"/>
      <w:pgNumType w:start="1"/>
      <w:titlePg w:val="1"/>
      <w:sectPrChange w:author="Callum Arthurs" w:id="0" w:date="2018-10-18T04:49:11Z">
        <w:sectPr w:rsidR="000000" w:rsidDel="000000" w:rsidRPr="000000" w:rsidSect="000000">
          <w:pgMar w:bottom="1440" w:top="1440" w:left="1440" w:right="1440" w:header="0" w:footer="720"/>
          <w:pgNumType w:start="1"/>
          <w:pgSz w:h="15840" w:w="12240"/>
          <w:titlePg w:val="0"/>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ins w:author="Callum Arthurs" w:id="4" w:date="2018-10-18T04:49:11Z"/>
        <w:rPrChange w:author="Callum Arthurs" w:id="0" w:date="2018-10-18T04:49:11Z">
          <w:rPr/>
        </w:rPrChange>
      </w:rPr>
    </w:pPr>
    <w:ins w:author="Callum Arthurs" w:id="4" w:date="2018-10-18T04:49:11Z">
      <w:r w:rsidDel="00000000" w:rsidR="00000000" w:rsidRPr="00000000">
        <w:rPr>
          <w:rtl w:val="0"/>
          <w:rPrChange w:author="Callum Arthurs" w:id="0" w:date="2018-10-18T04:49:11Z">
            <w:rPr/>
          </w:rPrChange>
        </w:rPr>
        <w:t xml:space="preserve">W</w:t>
      </w:r>
    </w:ins>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contextualSpacing w:val="0"/>
      <w:rPr>
        <w:ins w:author="Callum Arthurs" w:id="4" w:date="2018-10-18T04:49:11Z"/>
        <w:rPrChange w:author="Callum Arthurs" w:id="0" w:date="2018-10-18T04:49:11Z">
          <w:rPr/>
        </w:rPrChange>
      </w:rPr>
    </w:pPr>
    <w:ins w:author="Callum Arthurs" w:id="4" w:date="2018-10-18T04:49:11Z">
      <w:r w:rsidDel="00000000" w:rsidR="00000000" w:rsidRPr="00000000">
        <w:rPr>
          <w:rtl w:val="0"/>
          <w:rPrChange w:author="Callum Arthurs" w:id="0" w:date="2018-10-18T04:49:11Z">
            <w:rPr/>
          </w:rPrChange>
        </w:rPr>
        <w:t xml:space="preserve">By Finn Per</w:t>
      </w:r>
    </w:ins>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rPr>
        <w:ins w:author="Callum Arthurs" w:id="4" w:date="2018-10-18T04:49:11Z"/>
        <w:rPrChange w:author="Callum Arthurs" w:id="0" w:date="2018-10-18T04:49:11Z">
          <w:rPr/>
        </w:rPrChange>
      </w:rPr>
    </w:pPr>
    <w:ins w:author="Callum Arthurs" w:id="4" w:date="2018-10-18T04:49:11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4a86e8"/>
      <w:sz w:val="48"/>
      <w:szCs w:val="48"/>
    </w:rPr>
  </w:style>
  <w:style w:type="paragraph" w:styleId="Heading2">
    <w:name w:val="heading 2"/>
    <w:basedOn w:val="Normal"/>
    <w:next w:val="Normal"/>
    <w:pPr>
      <w:keepNext w:val="1"/>
      <w:keepLines w:val="1"/>
    </w:pPr>
    <w:rPr>
      <w:color w:val="4a86e8"/>
      <w:sz w:val="28"/>
      <w:szCs w:val="28"/>
    </w:rPr>
  </w:style>
  <w:style w:type="paragraph" w:styleId="Heading3">
    <w:name w:val="heading 3"/>
    <w:basedOn w:val="Normal"/>
    <w:next w:val="Normal"/>
    <w:pPr>
      <w:keepNext w:val="1"/>
      <w:keepLines w:val="1"/>
      <w:ind w:firstLine="720"/>
    </w:pPr>
    <w:rPr>
      <w:color w:val="4a86e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